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B64" w14:textId="77777777" w:rsidR="00F80FBF" w:rsidRDefault="00F80FBF" w:rsidP="00F80FBF">
      <w:pPr>
        <w:pStyle w:val="a3"/>
        <w:shd w:val="clear" w:color="auto" w:fill="FFFFFF"/>
        <w:rPr>
          <w:rFonts w:ascii="微软雅黑" w:eastAsia="微软雅黑" w:hAnsi="微软雅黑"/>
          <w:color w:val="333333"/>
          <w:spacing w:val="2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 xml:space="preserve">我们经常被问一个问题：你们是从什么时候开始为 </w:t>
      </w:r>
      <w:proofErr w:type="spellStart"/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Hackergame</w:t>
      </w:r>
      <w:proofErr w:type="spellEnd"/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 xml:space="preserve"> 出题的？</w:t>
      </w:r>
    </w:p>
    <w:p w14:paraId="42E51637" w14:textId="77777777" w:rsidR="00F80FBF" w:rsidRDefault="00F80FBF" w:rsidP="00F80FBF">
      <w:pPr>
        <w:pStyle w:val="a3"/>
        <w:shd w:val="clear" w:color="auto" w:fill="FFFFFF"/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其实我们全年都在出题，命题组成员来自各种各样的专业，在各种各样的地方，有各种各样不同的工作，闲暇之余</w:t>
      </w:r>
      <w:del w:id="0" w:author="Unknown">
        <w:r>
          <w:rPr>
            <w:rFonts w:ascii="微软雅黑" w:eastAsia="微软雅黑" w:hAnsi="微软雅黑" w:hint="eastAsia"/>
            <w:color w:val="333333"/>
            <w:spacing w:val="2"/>
            <w:sz w:val="27"/>
            <w:szCs w:val="27"/>
          </w:rPr>
          <w:delText>（或者工作不饱和的时候，这个最好删掉）</w:delText>
        </w:r>
      </w:del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我们最大的乐趣就是互相出题给对方玩。</w:t>
      </w:r>
    </w:p>
    <w:p w14:paraId="6992227B" w14:textId="77777777" w:rsidR="00F80FBF" w:rsidRDefault="00F80FBF" w:rsidP="00F80FBF">
      <w:pPr>
        <w:pStyle w:val="a3"/>
        <w:shd w:val="clear" w:color="auto" w:fill="FFFFFF"/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为了找到有趣的题目，我们需要源源不断的灵感，不管是在巴蜀人家二楼包厢 LUD（</w:t>
      </w:r>
      <w:hyperlink r:id="rId5" w:history="1">
        <w:r>
          <w:rPr>
            <w:rStyle w:val="a4"/>
            <w:rFonts w:ascii="微软雅黑" w:eastAsia="微软雅黑" w:hAnsi="微软雅黑" w:hint="eastAsia"/>
            <w:color w:val="3399CC"/>
            <w:spacing w:val="2"/>
            <w:sz w:val="27"/>
            <w:szCs w:val="27"/>
            <w:u w:val="none"/>
          </w:rPr>
          <w:t>注 1</w:t>
        </w:r>
      </w:hyperlink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 xml:space="preserve">） 时，还是在北京食宝街的分米鸡，甚至是在武汉开往合肥的 D2256 列车上，我们会把讨论到的有趣的想法记录下来，作为下一次 </w:t>
      </w:r>
      <w:proofErr w:type="spellStart"/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Hackergame</w:t>
      </w:r>
      <w:proofErr w:type="spellEnd"/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 xml:space="preserve"> 的题目。</w:t>
      </w:r>
    </w:p>
    <w:p w14:paraId="2641B51B" w14:textId="77777777" w:rsidR="00F80FBF" w:rsidRDefault="00F80FBF" w:rsidP="00F80FBF">
      <w:pPr>
        <w:pStyle w:val="a3"/>
        <w:shd w:val="clear" w:color="auto" w:fill="FFFFFF"/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比如前几天，中国科学技术大学学生 Linux 用户协会在中区游园会摆摊招新（</w:t>
      </w:r>
      <w:hyperlink r:id="rId6" w:history="1">
        <w:r>
          <w:rPr>
            <w:rStyle w:val="a4"/>
            <w:rFonts w:ascii="微软雅黑" w:eastAsia="微软雅黑" w:hAnsi="微软雅黑" w:hint="eastAsia"/>
            <w:color w:val="3399CC"/>
            <w:spacing w:val="2"/>
            <w:sz w:val="27"/>
            <w:szCs w:val="27"/>
            <w:u w:val="none"/>
          </w:rPr>
          <w:t>注 2</w:t>
        </w:r>
      </w:hyperlink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），发现学校居然为每个参加游园会的同学准备了一张精美</w:t>
      </w:r>
      <w:proofErr w:type="gramStart"/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的集章卡片</w:t>
      </w:r>
      <w:proofErr w:type="gramEnd"/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：</w:t>
      </w:r>
    </w:p>
    <w:p w14:paraId="41CDA047" w14:textId="47DA5602" w:rsidR="00F80FBF" w:rsidRDefault="00F80FBF" w:rsidP="00F80FBF">
      <w:pPr>
        <w:pStyle w:val="a3"/>
        <w:shd w:val="clear" w:color="auto" w:fill="FFFFFF"/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2"/>
          <w:sz w:val="27"/>
          <w:szCs w:val="27"/>
        </w:rPr>
        <w:lastRenderedPageBreak/>
        <w:drawing>
          <wp:inline distT="0" distB="0" distL="0" distR="0" wp14:anchorId="3D4227C3" wp14:editId="3307A88F">
            <wp:extent cx="5274310" cy="6407150"/>
            <wp:effectExtent l="0" t="0" r="2540" b="0"/>
            <wp:docPr id="2" name="图片 2" descr="https://hack.lug.ustc.edu.cn/file/e7c9fd503e3a4d3c1eb3db8907d91a200b39558fa492df294ccc1c3cc25ffd99/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.lug.ustc.edu.cn/file/e7c9fd503e3a4d3c1eb3db8907d91a200b39558fa492df294ccc1c3cc25ffd99/c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AAF9" w14:textId="77777777" w:rsidR="00F80FBF" w:rsidRDefault="00F80FBF" w:rsidP="00F80FBF">
      <w:pPr>
        <w:pStyle w:val="a3"/>
        <w:shd w:val="clear" w:color="auto" w:fill="FFFFFF"/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到每个社团的摊位上收集盖章，到达一定数量就有礼品赠送。</w:t>
      </w:r>
    </w:p>
    <w:p w14:paraId="4ACDCA81" w14:textId="77777777" w:rsidR="00F80FBF" w:rsidRDefault="00F80FBF" w:rsidP="00F80FBF">
      <w:pPr>
        <w:pStyle w:val="a3"/>
        <w:shd w:val="clear" w:color="auto" w:fill="FFFFFF"/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突然一位同学灵机一动，不如写上 flag 然后撕碎！</w:t>
      </w:r>
    </w:p>
    <w:p w14:paraId="53DE8B9B" w14:textId="77777777" w:rsidR="00F80FBF" w:rsidRDefault="00F80FBF" w:rsidP="00F80FBF">
      <w:pPr>
        <w:pStyle w:val="a3"/>
        <w:shd w:val="clear" w:color="auto" w:fill="FFFFFF"/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2"/>
          <w:sz w:val="27"/>
          <w:szCs w:val="27"/>
        </w:rPr>
        <w:t>附件就是撕碎的 flag，相信对中国科学技术大学校徽了如指掌的你很快就能将它还原。</w:t>
      </w:r>
    </w:p>
    <w:p w14:paraId="2F2EF056" w14:textId="77777777" w:rsidR="006C3A39" w:rsidRPr="00F80FBF" w:rsidRDefault="006C3A39" w:rsidP="00F80FBF">
      <w:bookmarkStart w:id="1" w:name="_GoBack"/>
      <w:bookmarkEnd w:id="1"/>
    </w:p>
    <w:sectPr w:rsidR="006C3A39" w:rsidRPr="00F8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039A5"/>
    <w:multiLevelType w:val="multilevel"/>
    <w:tmpl w:val="60F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C6334"/>
    <w:multiLevelType w:val="multilevel"/>
    <w:tmpl w:val="3E6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0C"/>
    <w:rsid w:val="000260AC"/>
    <w:rsid w:val="00033DEA"/>
    <w:rsid w:val="00043300"/>
    <w:rsid w:val="000547A4"/>
    <w:rsid w:val="0005596E"/>
    <w:rsid w:val="00061779"/>
    <w:rsid w:val="00085F70"/>
    <w:rsid w:val="00094999"/>
    <w:rsid w:val="000A1D65"/>
    <w:rsid w:val="000D3D78"/>
    <w:rsid w:val="000F0803"/>
    <w:rsid w:val="000F2332"/>
    <w:rsid w:val="001B1FCF"/>
    <w:rsid w:val="001C55F8"/>
    <w:rsid w:val="001D274D"/>
    <w:rsid w:val="001D65D4"/>
    <w:rsid w:val="001E5819"/>
    <w:rsid w:val="001F4249"/>
    <w:rsid w:val="002072B8"/>
    <w:rsid w:val="002125EF"/>
    <w:rsid w:val="00216935"/>
    <w:rsid w:val="00220C20"/>
    <w:rsid w:val="00253838"/>
    <w:rsid w:val="002623DE"/>
    <w:rsid w:val="002A7D31"/>
    <w:rsid w:val="002B3795"/>
    <w:rsid w:val="002B5A9C"/>
    <w:rsid w:val="002C1709"/>
    <w:rsid w:val="002C33E6"/>
    <w:rsid w:val="002D5A3A"/>
    <w:rsid w:val="002E2C3E"/>
    <w:rsid w:val="003105A4"/>
    <w:rsid w:val="00350D06"/>
    <w:rsid w:val="00351070"/>
    <w:rsid w:val="00372B38"/>
    <w:rsid w:val="00401250"/>
    <w:rsid w:val="00427F06"/>
    <w:rsid w:val="004308A1"/>
    <w:rsid w:val="00454AA8"/>
    <w:rsid w:val="00485799"/>
    <w:rsid w:val="004912A9"/>
    <w:rsid w:val="00495A52"/>
    <w:rsid w:val="004B61B9"/>
    <w:rsid w:val="004C2465"/>
    <w:rsid w:val="004F74F1"/>
    <w:rsid w:val="005038B5"/>
    <w:rsid w:val="00525275"/>
    <w:rsid w:val="0053239D"/>
    <w:rsid w:val="0059630E"/>
    <w:rsid w:val="005C3627"/>
    <w:rsid w:val="005E116C"/>
    <w:rsid w:val="005E60A6"/>
    <w:rsid w:val="005F017A"/>
    <w:rsid w:val="005F459E"/>
    <w:rsid w:val="005F7661"/>
    <w:rsid w:val="00627591"/>
    <w:rsid w:val="00632D91"/>
    <w:rsid w:val="0067331E"/>
    <w:rsid w:val="0068421A"/>
    <w:rsid w:val="006920FE"/>
    <w:rsid w:val="006C3A39"/>
    <w:rsid w:val="006C3E89"/>
    <w:rsid w:val="006D0897"/>
    <w:rsid w:val="006E1997"/>
    <w:rsid w:val="00712B60"/>
    <w:rsid w:val="007347AD"/>
    <w:rsid w:val="007601E6"/>
    <w:rsid w:val="007A37DF"/>
    <w:rsid w:val="007E20AA"/>
    <w:rsid w:val="007E7607"/>
    <w:rsid w:val="00835DF7"/>
    <w:rsid w:val="0085183E"/>
    <w:rsid w:val="0085401F"/>
    <w:rsid w:val="008748FC"/>
    <w:rsid w:val="008A42CC"/>
    <w:rsid w:val="008B74F3"/>
    <w:rsid w:val="008C0C22"/>
    <w:rsid w:val="009130C9"/>
    <w:rsid w:val="00915C00"/>
    <w:rsid w:val="00935DAD"/>
    <w:rsid w:val="009836C9"/>
    <w:rsid w:val="00985362"/>
    <w:rsid w:val="0098607A"/>
    <w:rsid w:val="009B396D"/>
    <w:rsid w:val="009B40FB"/>
    <w:rsid w:val="009B5E5F"/>
    <w:rsid w:val="00A33C8B"/>
    <w:rsid w:val="00A46870"/>
    <w:rsid w:val="00A5285E"/>
    <w:rsid w:val="00AE797F"/>
    <w:rsid w:val="00B027BD"/>
    <w:rsid w:val="00B13717"/>
    <w:rsid w:val="00B2782C"/>
    <w:rsid w:val="00B406CE"/>
    <w:rsid w:val="00BB0A15"/>
    <w:rsid w:val="00BB7296"/>
    <w:rsid w:val="00BF33F2"/>
    <w:rsid w:val="00BF3F75"/>
    <w:rsid w:val="00C06C25"/>
    <w:rsid w:val="00C247CA"/>
    <w:rsid w:val="00C6040C"/>
    <w:rsid w:val="00C70D95"/>
    <w:rsid w:val="00CA7971"/>
    <w:rsid w:val="00CB4CAE"/>
    <w:rsid w:val="00CB6CF3"/>
    <w:rsid w:val="00CC6539"/>
    <w:rsid w:val="00CD1530"/>
    <w:rsid w:val="00D24A22"/>
    <w:rsid w:val="00D36178"/>
    <w:rsid w:val="00D551AD"/>
    <w:rsid w:val="00D65E3A"/>
    <w:rsid w:val="00D755CE"/>
    <w:rsid w:val="00D87E7A"/>
    <w:rsid w:val="00DA1972"/>
    <w:rsid w:val="00DB6ED9"/>
    <w:rsid w:val="00DD5C9D"/>
    <w:rsid w:val="00DE4D3E"/>
    <w:rsid w:val="00E15DE5"/>
    <w:rsid w:val="00E4402F"/>
    <w:rsid w:val="00E7447E"/>
    <w:rsid w:val="00EA4536"/>
    <w:rsid w:val="00EC004A"/>
    <w:rsid w:val="00ED25AD"/>
    <w:rsid w:val="00F36474"/>
    <w:rsid w:val="00F502A7"/>
    <w:rsid w:val="00F80FBF"/>
    <w:rsid w:val="00F86D05"/>
    <w:rsid w:val="00F92F7F"/>
    <w:rsid w:val="00FB054D"/>
    <w:rsid w:val="00FD7CBD"/>
    <w:rsid w:val="00FF3CBE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8F99-8FA5-4198-A4A8-9E195EB4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18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183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1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183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80FB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80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g.ustc.edu.cn/wiki/lug/contribute" TargetMode="External"/><Relationship Id="rId5" Type="http://schemas.openxmlformats.org/officeDocument/2006/relationships/hyperlink" Target="https://lug.ustc.edu.cn/wiki/lug/events/start?s%5B%5D=l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刘昊炎</dc:creator>
  <cp:keywords/>
  <dc:description/>
  <cp:lastModifiedBy>刘昊炎</cp:lastModifiedBy>
  <cp:revision>5</cp:revision>
  <dcterms:created xsi:type="dcterms:W3CDTF">2018-10-09T05:06:00Z</dcterms:created>
  <dcterms:modified xsi:type="dcterms:W3CDTF">2018-10-09T05:35:00Z</dcterms:modified>
</cp:coreProperties>
</file>